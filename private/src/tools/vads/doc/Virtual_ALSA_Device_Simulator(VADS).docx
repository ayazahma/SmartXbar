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F28C0" w14:textId="77777777" w:rsidR="00717C17" w:rsidRDefault="00717C17"/>
    <w:p w14:paraId="020B1D67" w14:textId="77777777" w:rsidR="003425B2" w:rsidRDefault="003425B2"/>
    <w:p w14:paraId="7F73AF1D" w14:textId="77777777" w:rsidR="003425B2" w:rsidRDefault="003425B2"/>
    <w:p w14:paraId="1411DC4F" w14:textId="77777777" w:rsidR="003425B2" w:rsidRDefault="003425B2"/>
    <w:p w14:paraId="0C3D74FB" w14:textId="77777777" w:rsidR="003425B2" w:rsidRDefault="003425B2"/>
    <w:p w14:paraId="2CBD7017" w14:textId="77777777" w:rsidR="003425B2" w:rsidRDefault="003425B2"/>
    <w:p w14:paraId="7A81F0F4" w14:textId="77777777" w:rsidR="003425B2" w:rsidRDefault="003425B2"/>
    <w:p w14:paraId="6605AF3C" w14:textId="77777777" w:rsidR="003425B2" w:rsidRDefault="003425B2"/>
    <w:p w14:paraId="03206E89" w14:textId="77777777" w:rsidR="003425B2" w:rsidRDefault="003425B2"/>
    <w:p w14:paraId="0E3D3A2A" w14:textId="77777777" w:rsidR="003425B2" w:rsidRDefault="003425B2"/>
    <w:p w14:paraId="5DED202B" w14:textId="77777777" w:rsidR="003425B2" w:rsidRDefault="003425B2"/>
    <w:p w14:paraId="6CF80A54" w14:textId="77777777" w:rsidR="003425B2" w:rsidRDefault="003425B2"/>
    <w:p w14:paraId="02B12A43" w14:textId="77777777" w:rsidR="003425B2" w:rsidRDefault="003425B2"/>
    <w:p w14:paraId="61AEF5A0" w14:textId="77777777" w:rsidR="003425B2" w:rsidRDefault="003425B2"/>
    <w:p w14:paraId="1011D831" w14:textId="77777777" w:rsidR="003425B2" w:rsidRPr="00522193" w:rsidRDefault="003425B2" w:rsidP="003425B2">
      <w:pPr>
        <w:jc w:val="center"/>
        <w:rPr>
          <w:sz w:val="32"/>
          <w:szCs w:val="32"/>
        </w:rPr>
      </w:pPr>
      <w:r w:rsidRPr="00522193">
        <w:rPr>
          <w:sz w:val="32"/>
          <w:szCs w:val="32"/>
        </w:rPr>
        <w:t>Virtual ALSA Device Simulator (VADS)</w:t>
      </w:r>
    </w:p>
    <w:p w14:paraId="179F8AD9" w14:textId="77777777" w:rsidR="003425B2" w:rsidRDefault="003425B2" w:rsidP="003425B2">
      <w:pPr>
        <w:jc w:val="center"/>
      </w:pPr>
    </w:p>
    <w:p w14:paraId="5E9E5F67" w14:textId="77777777" w:rsidR="003425B2" w:rsidRDefault="003425B2" w:rsidP="003425B2">
      <w:pPr>
        <w:jc w:val="center"/>
      </w:pPr>
    </w:p>
    <w:p w14:paraId="7CBED193" w14:textId="77777777" w:rsidR="003425B2" w:rsidRDefault="003425B2" w:rsidP="003425B2">
      <w:pPr>
        <w:jc w:val="center"/>
      </w:pPr>
    </w:p>
    <w:p w14:paraId="3F7AE877" w14:textId="77777777" w:rsidR="003425B2" w:rsidRDefault="003425B2" w:rsidP="003425B2">
      <w:pPr>
        <w:jc w:val="center"/>
      </w:pPr>
    </w:p>
    <w:p w14:paraId="69350501" w14:textId="77777777" w:rsidR="003425B2" w:rsidRDefault="003425B2" w:rsidP="003425B2">
      <w:pPr>
        <w:jc w:val="center"/>
      </w:pPr>
    </w:p>
    <w:p w14:paraId="320DE728" w14:textId="77777777" w:rsidR="003425B2" w:rsidRDefault="003425B2" w:rsidP="003425B2">
      <w:pPr>
        <w:jc w:val="center"/>
      </w:pPr>
    </w:p>
    <w:p w14:paraId="5A69C3AB" w14:textId="77777777" w:rsidR="003425B2" w:rsidRDefault="003425B2" w:rsidP="003425B2">
      <w:pPr>
        <w:jc w:val="center"/>
      </w:pPr>
    </w:p>
    <w:p w14:paraId="268464AB" w14:textId="77777777" w:rsidR="003425B2" w:rsidRDefault="003425B2" w:rsidP="003425B2">
      <w:pPr>
        <w:jc w:val="center"/>
      </w:pPr>
    </w:p>
    <w:p w14:paraId="4016BD07" w14:textId="77777777" w:rsidR="003425B2" w:rsidRDefault="003425B2" w:rsidP="003425B2">
      <w:pPr>
        <w:jc w:val="center"/>
      </w:pPr>
    </w:p>
    <w:p w14:paraId="435E8544" w14:textId="77777777" w:rsidR="003425B2" w:rsidRDefault="003425B2" w:rsidP="003425B2">
      <w:pPr>
        <w:jc w:val="center"/>
      </w:pPr>
    </w:p>
    <w:p w14:paraId="1C2B65BC" w14:textId="77777777" w:rsidR="003425B2" w:rsidRDefault="003425B2" w:rsidP="003425B2">
      <w:pPr>
        <w:jc w:val="center"/>
      </w:pPr>
    </w:p>
    <w:p w14:paraId="47EAA394" w14:textId="77777777" w:rsidR="003425B2" w:rsidRDefault="003425B2" w:rsidP="003425B2">
      <w:pPr>
        <w:jc w:val="center"/>
      </w:pPr>
    </w:p>
    <w:p w14:paraId="0F924D25" w14:textId="77777777" w:rsidR="003425B2" w:rsidRDefault="003425B2" w:rsidP="003425B2">
      <w:pPr>
        <w:jc w:val="center"/>
      </w:pPr>
    </w:p>
    <w:p w14:paraId="7AA638E3" w14:textId="77777777" w:rsidR="003425B2" w:rsidRDefault="003425B2" w:rsidP="003425B2">
      <w:pPr>
        <w:jc w:val="center"/>
      </w:pPr>
    </w:p>
    <w:p w14:paraId="55E1625C" w14:textId="77777777" w:rsidR="003425B2" w:rsidRDefault="003425B2" w:rsidP="003425B2">
      <w:pPr>
        <w:jc w:val="center"/>
      </w:pPr>
    </w:p>
    <w:p w14:paraId="4287540A" w14:textId="77777777" w:rsidR="003425B2" w:rsidRDefault="003425B2" w:rsidP="003425B2">
      <w:pPr>
        <w:jc w:val="center"/>
      </w:pPr>
    </w:p>
    <w:p w14:paraId="5CAFDDB2" w14:textId="77777777" w:rsidR="003425B2" w:rsidRDefault="00C35AEC" w:rsidP="00C35AEC">
      <w:pPr>
        <w:pStyle w:val="Heading1"/>
      </w:pPr>
      <w:r>
        <w:lastRenderedPageBreak/>
        <w:t>Introduction</w:t>
      </w:r>
    </w:p>
    <w:p w14:paraId="61D8DC3D" w14:textId="77777777" w:rsidR="00C35AEC" w:rsidRPr="00C35AEC" w:rsidRDefault="00C35AEC" w:rsidP="00C35AEC">
      <w:r>
        <w:t>Vir</w:t>
      </w:r>
      <w:r w:rsidR="00A56D84">
        <w:t>tual ALSA D</w:t>
      </w:r>
      <w:r>
        <w:t xml:space="preserve">evice </w:t>
      </w:r>
      <w:r w:rsidR="00A56D84">
        <w:t>S</w:t>
      </w:r>
      <w:r>
        <w:t xml:space="preserve">imulator </w:t>
      </w:r>
      <w:r w:rsidR="00A56D84">
        <w:t xml:space="preserve">(VADS) </w:t>
      </w:r>
      <w:r>
        <w:t>can create audio devices, which exist</w:t>
      </w:r>
      <w:r w:rsidR="00A56D84">
        <w:t xml:space="preserve"> in user space. VADS relies on </w:t>
      </w:r>
      <w:proofErr w:type="spellStart"/>
      <w:r w:rsidR="00A56D84">
        <w:t>SmartX</w:t>
      </w:r>
      <w:proofErr w:type="spellEnd"/>
      <w:r w:rsidR="00A56D84">
        <w:t>, which instantiates the devices. Device configuration is stored in an XML file.</w:t>
      </w:r>
    </w:p>
    <w:p w14:paraId="5786038C" w14:textId="77777777" w:rsidR="00C35AEC" w:rsidRDefault="00C35AEC" w:rsidP="00C35AEC">
      <w:pPr>
        <w:pStyle w:val="Heading1"/>
      </w:pPr>
      <w:r>
        <w:t>Architecture</w:t>
      </w:r>
    </w:p>
    <w:p w14:paraId="4B430792" w14:textId="77777777" w:rsidR="00A56D84" w:rsidRDefault="00A56D84" w:rsidP="00A56D84">
      <w:r>
        <w:t>The generic architecture is shown below:</w:t>
      </w:r>
    </w:p>
    <w:p w14:paraId="65865397" w14:textId="77777777" w:rsidR="00A56D84" w:rsidRDefault="00A56D84" w:rsidP="00A56D84">
      <w:r>
        <w:object w:dxaOrig="9637" w:dyaOrig="9384" w14:anchorId="329CA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439.35pt" o:ole="">
            <v:imagedata r:id="rId5" o:title=""/>
          </v:shape>
          <o:OLEObject Type="Embed" ProgID="Visio.Drawing.15" ShapeID="_x0000_i1025" DrawAspect="Content" ObjectID="_1598176292" r:id="rId6"/>
        </w:object>
      </w:r>
    </w:p>
    <w:p w14:paraId="6D41A2BE" w14:textId="77777777" w:rsidR="00A56D84" w:rsidRDefault="00A56D84" w:rsidP="00A56D84">
      <w:r>
        <w:t>There are three main components in VADS:</w:t>
      </w:r>
    </w:p>
    <w:p w14:paraId="0A0D3987" w14:textId="77777777" w:rsidR="00A56D84" w:rsidRDefault="00A56D84" w:rsidP="00A56D84">
      <w:pPr>
        <w:pStyle w:val="ListParagraph"/>
        <w:numPr>
          <w:ilvl w:val="0"/>
          <w:numId w:val="1"/>
        </w:numPr>
      </w:pPr>
      <w:proofErr w:type="spellStart"/>
      <w:r>
        <w:t>Devs</w:t>
      </w:r>
      <w:proofErr w:type="spellEnd"/>
      <w:ins w:id="0" w:author="Mcart, TerenceX" w:date="2018-09-11T11:47:00Z">
        <w:r w:rsidR="005D2791">
          <w:t xml:space="preserve"> </w:t>
        </w:r>
      </w:ins>
      <w:r>
        <w:t>- the Dev Manager is a container for all available dev</w:t>
      </w:r>
      <w:r w:rsidR="00383FE7">
        <w:t xml:space="preserve">ices. </w:t>
      </w:r>
      <w:r w:rsidR="0008686E">
        <w:t>It handles parsing XML file, which contains device description</w:t>
      </w:r>
      <w:r w:rsidR="005D2791">
        <w:t>s</w:t>
      </w:r>
      <w:r w:rsidR="0008686E">
        <w:t xml:space="preserve">. Dev Manager </w:t>
      </w:r>
      <w:r>
        <w:t>stor</w:t>
      </w:r>
      <w:r w:rsidR="0008686E">
        <w:t>es devices</w:t>
      </w:r>
      <w:r>
        <w:t xml:space="preserve"> in two groups: sources and sinks.</w:t>
      </w:r>
    </w:p>
    <w:p w14:paraId="3864B61A" w14:textId="13871D00" w:rsidR="00A56D84" w:rsidRDefault="00A56D84" w:rsidP="00A56D84">
      <w:pPr>
        <w:pStyle w:val="ListParagraph"/>
        <w:numPr>
          <w:ilvl w:val="0"/>
          <w:numId w:val="1"/>
        </w:numPr>
      </w:pPr>
      <w:r>
        <w:t>Buffer managers</w:t>
      </w:r>
      <w:r w:rsidR="005D2791">
        <w:t xml:space="preserve"> </w:t>
      </w:r>
      <w:r>
        <w:t>- contain a</w:t>
      </w:r>
      <w:r w:rsidR="00383FE7">
        <w:t xml:space="preserve"> buffer r</w:t>
      </w:r>
      <w:r>
        <w:t xml:space="preserve">eader and writer. Reader empties the device buffer, whilst </w:t>
      </w:r>
      <w:r w:rsidR="00383FE7">
        <w:t>W</w:t>
      </w:r>
      <w:r>
        <w:t>riter delivers samples to the buffer</w:t>
      </w:r>
      <w:r w:rsidR="00383FE7">
        <w:t>.</w:t>
      </w:r>
    </w:p>
    <w:p w14:paraId="0AAAD6EB" w14:textId="7B823A5A" w:rsidR="00383FE7" w:rsidRPr="00A56D84" w:rsidRDefault="00383FE7" w:rsidP="00A56D84">
      <w:pPr>
        <w:pStyle w:val="ListParagraph"/>
        <w:numPr>
          <w:ilvl w:val="0"/>
          <w:numId w:val="1"/>
        </w:numPr>
      </w:pPr>
      <w:r>
        <w:lastRenderedPageBreak/>
        <w:t>Files</w:t>
      </w:r>
      <w:ins w:id="1" w:author="Mcart, TerenceX" w:date="2018-09-11T11:47:00Z">
        <w:r w:rsidR="005D2791">
          <w:t xml:space="preserve"> </w:t>
        </w:r>
      </w:ins>
      <w:r>
        <w:t xml:space="preserve">- </w:t>
      </w:r>
      <w:del w:id="2" w:author="Dorzak, JakubX" w:date="2018-09-11T12:53:00Z">
        <w:r w:rsidDel="0007776E">
          <w:delText xml:space="preserve">reader and writer </w:delText>
        </w:r>
        <w:r w:rsidR="005D2791" w:rsidRPr="00022649" w:rsidDel="0007776E">
          <w:delText>pass</w:delText>
        </w:r>
        <w:r w:rsidDel="0007776E">
          <w:delText xml:space="preserve"> data to files. </w:delText>
        </w:r>
        <w:r w:rsidR="005D2791" w:rsidDel="0007776E">
          <w:delText>The</w:delText>
        </w:r>
      </w:del>
      <w:ins w:id="3" w:author="Dorzak, JakubX" w:date="2018-09-11T12:53:00Z">
        <w:r w:rsidR="0007776E">
          <w:t>the</w:t>
        </w:r>
      </w:ins>
      <w:r w:rsidR="005D2791">
        <w:t xml:space="preserve"> file’s </w:t>
      </w:r>
      <w:r>
        <w:t xml:space="preserve">location is configurable in the XML configuration. Reader saves the samples in the Reader sink and Writer gets samples from the Writer source. It’s the user responsibility to </w:t>
      </w:r>
      <w:r w:rsidR="007E4F00">
        <w:t>prepare</w:t>
      </w:r>
      <w:r>
        <w:t xml:space="preserve"> the contents of the Writer source.</w:t>
      </w:r>
    </w:p>
    <w:p w14:paraId="5703B62F" w14:textId="77777777" w:rsidR="005D2791" w:rsidRDefault="005D2791">
      <w:pPr>
        <w:rPr>
          <w:ins w:id="4" w:author="Mcart, TerenceX" w:date="2018-09-11T11:51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ins w:id="5" w:author="Mcart, TerenceX" w:date="2018-09-11T11:51:00Z">
        <w:r>
          <w:br w:type="page"/>
        </w:r>
      </w:ins>
    </w:p>
    <w:p w14:paraId="4471077C" w14:textId="77777777" w:rsidR="00C35AEC" w:rsidRDefault="00383FE7" w:rsidP="00C35AEC">
      <w:pPr>
        <w:pStyle w:val="Heading1"/>
      </w:pPr>
      <w:r>
        <w:lastRenderedPageBreak/>
        <w:t>XML configuration</w:t>
      </w:r>
    </w:p>
    <w:p w14:paraId="3F38F4CB" w14:textId="77777777" w:rsidR="007F01DC" w:rsidRDefault="006D5E7E" w:rsidP="007F01DC">
      <w:r>
        <w:t>The xml structure is shown below</w:t>
      </w:r>
      <w:r w:rsidR="00F96B0C">
        <w:t>:</w:t>
      </w:r>
    </w:p>
    <w:p w14:paraId="0713D3EF" w14:textId="77777777" w:rsidR="006D5E7E" w:rsidRPr="006D5E7E" w:rsidRDefault="006D5E7E" w:rsidP="00022649">
      <w:pPr>
        <w:pStyle w:val="Code"/>
      </w:pPr>
      <w:r w:rsidRPr="006D5E7E">
        <w:t>&lt;?xml version="1.0"?&gt;</w:t>
      </w:r>
    </w:p>
    <w:p w14:paraId="1EB6368B" w14:textId="77777777" w:rsidR="006D5E7E" w:rsidRPr="006D5E7E" w:rsidRDefault="006D5E7E" w:rsidP="00022649">
      <w:pPr>
        <w:pStyle w:val="Code"/>
      </w:pPr>
      <w:r w:rsidRPr="006D5E7E">
        <w:t>&lt;vads&gt;</w:t>
      </w:r>
    </w:p>
    <w:p w14:paraId="4F57273F" w14:textId="77777777" w:rsidR="006D5E7E" w:rsidRPr="006D5E7E" w:rsidRDefault="006D5E7E" w:rsidP="00022649">
      <w:pPr>
        <w:pStyle w:val="Code"/>
      </w:pPr>
      <w:r w:rsidRPr="006D5E7E">
        <w:tab/>
        <w:t>&lt;version&gt;</w:t>
      </w:r>
    </w:p>
    <w:p w14:paraId="5D8970EE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  <w:t>&lt;oemId&gt;INTEL&lt;/oemId&gt;</w:t>
      </w:r>
    </w:p>
    <w:p w14:paraId="7CBE3A84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  <w:t>&lt;oemRevision&gt;1&lt;/oemRevision&gt;</w:t>
      </w:r>
    </w:p>
    <w:p w14:paraId="28D7D4EA" w14:textId="77777777" w:rsidR="006D5E7E" w:rsidRPr="006D5E7E" w:rsidRDefault="006D5E7E" w:rsidP="00022649">
      <w:pPr>
        <w:pStyle w:val="Code"/>
      </w:pPr>
      <w:r w:rsidRPr="006D5E7E">
        <w:tab/>
        <w:t>&lt;/version&gt;</w:t>
      </w:r>
    </w:p>
    <w:p w14:paraId="7B0FCB54" w14:textId="77777777" w:rsidR="006D5E7E" w:rsidRPr="006D5E7E" w:rsidRDefault="006D5E7E" w:rsidP="00022649">
      <w:pPr>
        <w:pStyle w:val="Code"/>
      </w:pPr>
      <w:r w:rsidRPr="006D5E7E">
        <w:tab/>
        <w:t>&lt;devices&gt;</w:t>
      </w:r>
    </w:p>
    <w:p w14:paraId="27F849CE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  <w:t>&lt;dev&gt;</w:t>
      </w:r>
    </w:p>
    <w:p w14:paraId="7B343A13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&lt;id&gt;0&lt;/id&gt;</w:t>
      </w:r>
    </w:p>
    <w:p w14:paraId="1DA4EDBB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&lt;type&gt;playback&lt;/type&gt;</w:t>
      </w:r>
    </w:p>
    <w:p w14:paraId="5B40D81A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&lt;name&gt;vsink0&lt;/name&gt;</w:t>
      </w:r>
    </w:p>
    <w:p w14:paraId="61AF4DFC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&lt;format&gt;32&lt;/format&gt;</w:t>
      </w:r>
    </w:p>
    <w:p w14:paraId="1D4FB602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&lt;frequency&gt;48000&lt;/frequency&gt;</w:t>
      </w:r>
    </w:p>
    <w:p w14:paraId="16062F10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&lt;channelNo&gt;2&lt;/channelNo&gt;</w:t>
      </w:r>
    </w:p>
    <w:p w14:paraId="06484578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&lt;clock&gt;slave&lt;/clock&gt;</w:t>
      </w:r>
    </w:p>
    <w:p w14:paraId="1D9DB91B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&lt;periodNo&gt;4&lt;/periodNo&gt;</w:t>
      </w:r>
    </w:p>
    <w:p w14:paraId="46D2F03D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&lt;periodSize&gt;192&lt;/periodSize&gt;</w:t>
      </w:r>
    </w:p>
    <w:p w14:paraId="25572D2D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&lt;mode&gt;blocking&lt;/mode&gt;</w:t>
      </w:r>
    </w:p>
    <w:p w14:paraId="1C6CE919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 xml:space="preserve">&lt;file&gt;/tmp/vsink0.wav&lt;/file&gt;      </w:t>
      </w:r>
    </w:p>
    <w:p w14:paraId="19371E14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>&lt;timing&gt;</w:t>
      </w:r>
    </w:p>
    <w:p w14:paraId="7289AF5E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</w:r>
      <w:r w:rsidRPr="006D5E7E">
        <w:tab/>
        <w:t>&lt;tick prefix="us"&gt;4000&lt;/tick&gt;</w:t>
      </w:r>
    </w:p>
    <w:p w14:paraId="27199BA4" w14:textId="77777777" w:rsidR="006D5E7E" w:rsidRPr="006D5E7E" w:rsidRDefault="003C4401" w:rsidP="00022649">
      <w:pPr>
        <w:pStyle w:val="Code"/>
      </w:pPr>
      <w:r>
        <w:tab/>
      </w:r>
      <w:r>
        <w:tab/>
      </w:r>
      <w:r>
        <w:tab/>
      </w:r>
      <w:r>
        <w:tab/>
        <w:t>&lt;sequence&gt;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1C74AB09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</w:r>
      <w:r w:rsidRPr="006D5E7E">
        <w:tab/>
      </w:r>
      <w:r w:rsidRPr="006D5E7E">
        <w:tab/>
        <w:t>&lt;ticksNu</w:t>
      </w:r>
      <w:r w:rsidR="00204CFC">
        <w:t>mber drift="10"&gt;500</w:t>
      </w:r>
      <w:r w:rsidRPr="006D5E7E">
        <w:t>&lt;/ticksNumber&gt;&lt;!</w:t>
      </w:r>
      <w:r w:rsidR="00204CFC">
        <w:t xml:space="preserve">--step </w:t>
      </w:r>
      <w:r w:rsidR="003C4401">
        <w:t>1</w:t>
      </w:r>
      <w:r w:rsidRPr="006D5E7E">
        <w:t>--&gt;</w:t>
      </w:r>
    </w:p>
    <w:p w14:paraId="42D2448C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</w:r>
      <w:r w:rsidRPr="006D5E7E">
        <w:tab/>
      </w:r>
      <w:r w:rsidRPr="006D5E7E">
        <w:tab/>
        <w:t>&lt;ticksNumber drift="-1</w:t>
      </w:r>
      <w:r w:rsidR="003C4401">
        <w:t>5</w:t>
      </w:r>
      <w:r w:rsidR="00204CFC">
        <w:t>"&gt;80</w:t>
      </w:r>
      <w:r w:rsidRPr="006D5E7E">
        <w:t xml:space="preserve">&lt;/ticksNumber&gt;&lt;!--step </w:t>
      </w:r>
      <w:r w:rsidR="003C4401">
        <w:t>2</w:t>
      </w:r>
      <w:r w:rsidRPr="006D5E7E">
        <w:t>--&gt;</w:t>
      </w:r>
    </w:p>
    <w:p w14:paraId="179C8541" w14:textId="77777777" w:rsidR="006D5E7E" w:rsidRPr="006D5E7E" w:rsidRDefault="00204CFC" w:rsidP="00022649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&lt;ticksEmpty&gt;1000</w:t>
      </w:r>
      <w:r w:rsidR="006D5E7E" w:rsidRPr="006D5E7E">
        <w:t xml:space="preserve">&lt;/ticksEmpty&gt;&lt;!-- step </w:t>
      </w:r>
      <w:r w:rsidR="003C4401">
        <w:t>3</w:t>
      </w:r>
      <w:r w:rsidR="006D5E7E" w:rsidRPr="006D5E7E">
        <w:t xml:space="preserve"> --&gt;</w:t>
      </w:r>
    </w:p>
    <w:p w14:paraId="6AB0D2A5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</w:r>
      <w:r w:rsidRPr="006D5E7E">
        <w:tab/>
      </w:r>
      <w:r w:rsidRPr="006D5E7E">
        <w:tab/>
        <w:t xml:space="preserve">&lt;ticksNumber drift="0"&gt;500&lt;/ticksNumber&gt;&lt;!--step </w:t>
      </w:r>
      <w:r w:rsidR="003C4401">
        <w:t>4</w:t>
      </w:r>
      <w:r w:rsidRPr="006D5E7E">
        <w:t>--&gt;</w:t>
      </w:r>
    </w:p>
    <w:p w14:paraId="1C8E0173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</w:r>
      <w:r w:rsidRPr="006D5E7E">
        <w:tab/>
        <w:t>&lt;/sequence&gt;</w:t>
      </w:r>
      <w:r w:rsidRPr="006D5E7E">
        <w:tab/>
      </w:r>
    </w:p>
    <w:p w14:paraId="0EDA55C6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</w:r>
      <w:r w:rsidRPr="006D5E7E">
        <w:tab/>
        <w:t xml:space="preserve">&lt;/timing&gt;      </w:t>
      </w:r>
    </w:p>
    <w:p w14:paraId="69193ADC" w14:textId="77777777" w:rsidR="006D5E7E" w:rsidRPr="006D5E7E" w:rsidRDefault="00204CFC" w:rsidP="00022649">
      <w:pPr>
        <w:pStyle w:val="Code"/>
      </w:pPr>
      <w:r>
        <w:tab/>
      </w:r>
      <w:r>
        <w:tab/>
        <w:t>&lt;/dev&gt;</w:t>
      </w:r>
    </w:p>
    <w:p w14:paraId="07F3F107" w14:textId="77777777" w:rsidR="006D5E7E" w:rsidRDefault="006D5E7E" w:rsidP="00022649">
      <w:pPr>
        <w:pStyle w:val="Code"/>
      </w:pPr>
      <w:r w:rsidRPr="006D5E7E">
        <w:tab/>
      </w:r>
      <w:r w:rsidRPr="006D5E7E">
        <w:tab/>
        <w:t>&lt;dev&gt;</w:t>
      </w:r>
    </w:p>
    <w:p w14:paraId="34724A9F" w14:textId="77777777" w:rsidR="006D5E7E" w:rsidRPr="006D5E7E" w:rsidRDefault="006D5E7E" w:rsidP="00022649">
      <w:pPr>
        <w:pStyle w:val="Code"/>
      </w:pPr>
      <w:r>
        <w:tab/>
      </w:r>
      <w:r>
        <w:tab/>
      </w:r>
      <w:r>
        <w:tab/>
      </w:r>
      <w:r w:rsidRPr="006D5E7E">
        <w:t>&gt;&lt;!</w:t>
      </w:r>
      <w:r>
        <w:t xml:space="preserve">—- another device </w:t>
      </w:r>
      <w:r w:rsidRPr="006D5E7E">
        <w:t>--&gt;</w:t>
      </w:r>
    </w:p>
    <w:p w14:paraId="1FA58EA1" w14:textId="77777777" w:rsidR="006D5E7E" w:rsidRPr="006D5E7E" w:rsidRDefault="006D5E7E" w:rsidP="00022649">
      <w:pPr>
        <w:pStyle w:val="Code"/>
      </w:pPr>
      <w:r w:rsidRPr="006D5E7E">
        <w:tab/>
      </w:r>
      <w:r w:rsidRPr="006D5E7E">
        <w:tab/>
        <w:t>&lt;/dev&gt;</w:t>
      </w:r>
    </w:p>
    <w:p w14:paraId="2D5D7A4D" w14:textId="77777777" w:rsidR="006D5E7E" w:rsidRPr="006D5E7E" w:rsidRDefault="006D5E7E" w:rsidP="00022649">
      <w:pPr>
        <w:pStyle w:val="Code"/>
      </w:pPr>
      <w:r w:rsidRPr="006D5E7E">
        <w:tab/>
        <w:t>&lt;/devices&gt;</w:t>
      </w:r>
    </w:p>
    <w:p w14:paraId="76299E35" w14:textId="77777777" w:rsidR="006D5E7E" w:rsidRPr="006D5E7E" w:rsidRDefault="006D5E7E" w:rsidP="00022649">
      <w:pPr>
        <w:pStyle w:val="Code"/>
      </w:pPr>
      <w:r w:rsidRPr="006D5E7E">
        <w:t>&lt;/vads&gt;</w:t>
      </w:r>
    </w:p>
    <w:p w14:paraId="35A746F9" w14:textId="30BC0C39" w:rsidR="00F96B0C" w:rsidRDefault="008C5F55" w:rsidP="007F01DC">
      <w:r>
        <w:lastRenderedPageBreak/>
        <w:t xml:space="preserve">Every device contains generic audio information and </w:t>
      </w:r>
      <w:r w:rsidR="005D2791">
        <w:t xml:space="preserve">a </w:t>
      </w:r>
      <w:r>
        <w:t xml:space="preserve">timing section. </w:t>
      </w:r>
      <w:r w:rsidR="005D2791">
        <w:t xml:space="preserve">The timing </w:t>
      </w:r>
      <w:r>
        <w:t xml:space="preserve">section </w:t>
      </w:r>
      <w:r w:rsidR="002430AA">
        <w:t>defines</w:t>
      </w:r>
      <w:r>
        <w:t xml:space="preserve"> a main </w:t>
      </w:r>
      <w:r w:rsidR="002A40B6">
        <w:t>tick in micro</w:t>
      </w:r>
      <w:r>
        <w:t>seconds</w:t>
      </w:r>
      <w:r w:rsidR="002A40B6">
        <w:t xml:space="preserve"> (possible improvement here: milliseconds option, see </w:t>
      </w:r>
      <w:hyperlink w:anchor="_TODO" w:history="1">
        <w:r w:rsidR="002430AA" w:rsidRPr="002430AA">
          <w:rPr>
            <w:rStyle w:val="Hyperlink"/>
          </w:rPr>
          <w:t>TODO</w:t>
        </w:r>
      </w:hyperlink>
      <w:r w:rsidR="002430AA">
        <w:t xml:space="preserve"> </w:t>
      </w:r>
      <w:r w:rsidR="002A40B6">
        <w:t>section</w:t>
      </w:r>
      <w:r>
        <w:t>) and a sequence of steps to execute. There are 3 possible options to define in the sequence:</w:t>
      </w:r>
    </w:p>
    <w:p w14:paraId="6D5A91B3" w14:textId="77777777" w:rsidR="008C5F55" w:rsidRDefault="008C5F55" w:rsidP="008C5F55">
      <w:pPr>
        <w:pStyle w:val="ListParagraph"/>
        <w:numPr>
          <w:ilvl w:val="0"/>
          <w:numId w:val="3"/>
        </w:numPr>
      </w:pPr>
      <w:r>
        <w:t>Drifted tick, where there is a time distortion introduced to the clear tick</w:t>
      </w:r>
    </w:p>
    <w:p w14:paraId="469478A9" w14:textId="77777777" w:rsidR="008C5F55" w:rsidRDefault="008C5F55" w:rsidP="008C5F55">
      <w:pPr>
        <w:pStyle w:val="ListParagraph"/>
        <w:numPr>
          <w:ilvl w:val="0"/>
          <w:numId w:val="3"/>
        </w:numPr>
      </w:pPr>
      <w:r>
        <w:t xml:space="preserve">Clear </w:t>
      </w:r>
      <w:r w:rsidR="002A40B6">
        <w:t>(non-</w:t>
      </w:r>
      <w:r>
        <w:t>drifted</w:t>
      </w:r>
      <w:r w:rsidR="002A40B6">
        <w:t>)</w:t>
      </w:r>
      <w:r>
        <w:t xml:space="preserve"> tick, where drift is zero</w:t>
      </w:r>
    </w:p>
    <w:p w14:paraId="48E5D651" w14:textId="77777777" w:rsidR="008C5F55" w:rsidRDefault="008C5F55" w:rsidP="008C5F55">
      <w:pPr>
        <w:pStyle w:val="ListParagraph"/>
        <w:numPr>
          <w:ilvl w:val="0"/>
          <w:numId w:val="3"/>
        </w:numPr>
      </w:pPr>
      <w:r>
        <w:t>Empty tick, where no data is delivered/fetch to/from a buffer</w:t>
      </w:r>
    </w:p>
    <w:p w14:paraId="345BC2FC" w14:textId="392DAB31" w:rsidR="008C5F55" w:rsidRDefault="003C4401" w:rsidP="007F01DC">
      <w:r>
        <w:t xml:space="preserve">The sequence is will be executed in the order defined by user. In the example above the main tick will be triggered every 4000 </w:t>
      </w:r>
      <w:r w:rsidR="002430AA">
        <w:rPr>
          <w:rFonts w:cstheme="minorHAnsi"/>
        </w:rPr>
        <w:t>µ</w:t>
      </w:r>
      <w:r>
        <w:t xml:space="preserve">s (4 </w:t>
      </w:r>
      <w:proofErr w:type="spellStart"/>
      <w:r>
        <w:t>ms</w:t>
      </w:r>
      <w:proofErr w:type="spellEnd"/>
      <w:r>
        <w:t>). The corresponding sequence will be executed:</w:t>
      </w:r>
    </w:p>
    <w:p w14:paraId="3F54040E" w14:textId="21F833F5" w:rsidR="003C4401" w:rsidRDefault="003C4401" w:rsidP="003C4401">
      <w:pPr>
        <w:pStyle w:val="ListParagraph"/>
        <w:numPr>
          <w:ilvl w:val="0"/>
          <w:numId w:val="3"/>
        </w:numPr>
      </w:pPr>
      <w:r>
        <w:t xml:space="preserve">Step 1: </w:t>
      </w:r>
      <w:r w:rsidR="00204CFC">
        <w:t>500</w:t>
      </w:r>
      <w:r>
        <w:t xml:space="preserve"> ticks with a drift 1</w:t>
      </w:r>
      <w:r w:rsidR="00204CFC">
        <w:t>0</w:t>
      </w:r>
      <w:r>
        <w:t xml:space="preserve"> </w:t>
      </w:r>
      <w:r w:rsidR="002430AA">
        <w:rPr>
          <w:rFonts w:cstheme="minorHAnsi"/>
        </w:rPr>
        <w:t>µ</w:t>
      </w:r>
      <w:r>
        <w:t xml:space="preserve">s. That means there will be </w:t>
      </w:r>
      <w:r w:rsidR="00204CFC">
        <w:t>500</w:t>
      </w:r>
      <w:r>
        <w:t xml:space="preserve"> ticks every 40</w:t>
      </w:r>
      <w:r w:rsidR="00204CFC">
        <w:t>10</w:t>
      </w:r>
      <w:r>
        <w:t xml:space="preserve"> </w:t>
      </w:r>
      <w:r w:rsidR="002430AA">
        <w:rPr>
          <w:rFonts w:cstheme="minorHAnsi"/>
        </w:rPr>
        <w:t>µ</w:t>
      </w:r>
      <w:r>
        <w:t>s executed.</w:t>
      </w:r>
    </w:p>
    <w:p w14:paraId="152C6401" w14:textId="4D9710D5" w:rsidR="003C4401" w:rsidRDefault="003C4401" w:rsidP="003C4401">
      <w:pPr>
        <w:pStyle w:val="ListParagraph"/>
        <w:numPr>
          <w:ilvl w:val="0"/>
          <w:numId w:val="3"/>
        </w:numPr>
      </w:pPr>
      <w:r>
        <w:t xml:space="preserve">Step </w:t>
      </w:r>
      <w:r w:rsidR="00204CFC">
        <w:t xml:space="preserve">2: 80 ticks with a drift -15 </w:t>
      </w:r>
      <w:r w:rsidR="002430AA">
        <w:rPr>
          <w:rFonts w:cstheme="minorHAnsi"/>
        </w:rPr>
        <w:t>µ</w:t>
      </w:r>
      <w:r w:rsidR="00204CFC">
        <w:t xml:space="preserve">s. Means there will be 80 ticks every 3985 </w:t>
      </w:r>
      <w:r w:rsidR="002430AA">
        <w:rPr>
          <w:rFonts w:cstheme="minorHAnsi"/>
        </w:rPr>
        <w:t>µ</w:t>
      </w:r>
      <w:r w:rsidR="00204CFC">
        <w:t>s.</w:t>
      </w:r>
    </w:p>
    <w:p w14:paraId="630548D0" w14:textId="77777777" w:rsidR="00204CFC" w:rsidRDefault="00204CFC" w:rsidP="003C4401">
      <w:pPr>
        <w:pStyle w:val="ListParagraph"/>
        <w:numPr>
          <w:ilvl w:val="0"/>
          <w:numId w:val="3"/>
        </w:numPr>
      </w:pPr>
      <w:r>
        <w:t>Step 3: 1000 empty ticks. That means for 1000 ticks there will be no buffer read/write.</w:t>
      </w:r>
    </w:p>
    <w:p w14:paraId="5CC73438" w14:textId="77777777" w:rsidR="00204CFC" w:rsidRDefault="002A40B6" w:rsidP="003C4401">
      <w:pPr>
        <w:pStyle w:val="ListParagraph"/>
        <w:numPr>
          <w:ilvl w:val="0"/>
          <w:numId w:val="3"/>
        </w:numPr>
      </w:pPr>
      <w:r>
        <w:t>Last step: 500 clear ticks. That means 500 ticks will be executed with no drift.</w:t>
      </w:r>
    </w:p>
    <w:p w14:paraId="612B2E52" w14:textId="005EA9E7" w:rsidR="002A40B6" w:rsidRDefault="002A40B6" w:rsidP="003C4401">
      <w:pPr>
        <w:pStyle w:val="ListParagraph"/>
        <w:numPr>
          <w:ilvl w:val="0"/>
          <w:numId w:val="3"/>
        </w:numPr>
      </w:pPr>
      <w:r>
        <w:t xml:space="preserve">After last step program will start executing Step 1 again (possible improvement here: add number of </w:t>
      </w:r>
      <w:r w:rsidR="002430AA">
        <w:t>iterations</w:t>
      </w:r>
      <w:r>
        <w:t xml:space="preserve"> for the sequence, see </w:t>
      </w:r>
      <w:hyperlink w:anchor="_TODO" w:history="1">
        <w:r w:rsidR="002430AA" w:rsidRPr="002430AA">
          <w:rPr>
            <w:rStyle w:val="Hyperlink"/>
          </w:rPr>
          <w:t>TODO</w:t>
        </w:r>
      </w:hyperlink>
      <w:r w:rsidR="002430AA">
        <w:t xml:space="preserve"> </w:t>
      </w:r>
      <w:r>
        <w:t>section)</w:t>
      </w:r>
    </w:p>
    <w:p w14:paraId="509CE1CB" w14:textId="77777777" w:rsidR="0008686E" w:rsidRDefault="0008686E" w:rsidP="0008686E">
      <w:pPr>
        <w:pStyle w:val="Heading1"/>
      </w:pPr>
      <w:r>
        <w:t>Building</w:t>
      </w:r>
    </w:p>
    <w:p w14:paraId="2D8F1911" w14:textId="43872817" w:rsidR="003D5D56" w:rsidRDefault="002430AA" w:rsidP="003D5D56">
      <w:r>
        <w:t xml:space="preserve">VADS </w:t>
      </w:r>
      <w:r w:rsidR="003D5D56">
        <w:t xml:space="preserve">is </w:t>
      </w:r>
      <w:r>
        <w:t>dependent</w:t>
      </w:r>
      <w:r w:rsidR="003D5D56">
        <w:t xml:space="preserve"> on </w:t>
      </w:r>
      <w:proofErr w:type="spellStart"/>
      <w:r w:rsidR="003D5D56">
        <w:t>SmartX</w:t>
      </w:r>
      <w:proofErr w:type="spellEnd"/>
      <w:r w:rsidR="003D5D56">
        <w:t xml:space="preserve">. To build the application one needs to build </w:t>
      </w:r>
      <w:proofErr w:type="spellStart"/>
      <w:r w:rsidR="003D5D56">
        <w:t>SmartX</w:t>
      </w:r>
      <w:proofErr w:type="spellEnd"/>
      <w:r w:rsidR="003D5D56">
        <w:t xml:space="preserve">. The best known method to build and run </w:t>
      </w:r>
      <w:proofErr w:type="spellStart"/>
      <w:r w:rsidR="003D5D56">
        <w:t>SmartX</w:t>
      </w:r>
      <w:proofErr w:type="spellEnd"/>
      <w:r w:rsidR="003D5D56">
        <w:t xml:space="preserve"> is the following:</w:t>
      </w:r>
    </w:p>
    <w:p w14:paraId="65C15F5D" w14:textId="77777777" w:rsidR="003D5D56" w:rsidRDefault="003D5D56" w:rsidP="003D5D56">
      <w:pPr>
        <w:pStyle w:val="ListParagraph"/>
        <w:numPr>
          <w:ilvl w:val="0"/>
          <w:numId w:val="4"/>
        </w:numPr>
      </w:pPr>
      <w:r>
        <w:t xml:space="preserve">Setup </w:t>
      </w:r>
      <w:proofErr w:type="spellStart"/>
      <w:r>
        <w:t>Yocto</w:t>
      </w:r>
      <w:proofErr w:type="spellEnd"/>
    </w:p>
    <w:p w14:paraId="467469D9" w14:textId="77777777" w:rsidR="003D5D56" w:rsidRDefault="003D5D56" w:rsidP="003D5D56">
      <w:pPr>
        <w:pStyle w:val="ListParagraph"/>
        <w:numPr>
          <w:ilvl w:val="0"/>
          <w:numId w:val="4"/>
        </w:numPr>
      </w:pPr>
      <w:r>
        <w:t xml:space="preserve">Sync </w:t>
      </w:r>
      <w:proofErr w:type="spellStart"/>
      <w:r>
        <w:t>Yocto</w:t>
      </w:r>
      <w:proofErr w:type="spellEnd"/>
      <w:r>
        <w:t xml:space="preserve"> with particular release that needs to be used on the target:</w:t>
      </w:r>
    </w:p>
    <w:p w14:paraId="7B0D755B" w14:textId="77777777" w:rsidR="003D5D56" w:rsidRDefault="003D5D56" w:rsidP="00022649">
      <w:pPr>
        <w:pStyle w:val="Code"/>
        <w:ind w:left="720"/>
      </w:pPr>
      <w:r w:rsidRPr="003D5D56">
        <w:t>repo sync --force-sync -m &lt;</w:t>
      </w:r>
      <w:r>
        <w:t>path_to_</w:t>
      </w:r>
      <w:r w:rsidRPr="003D5D56">
        <w:t>collaterals/</w:t>
      </w:r>
      <w:r>
        <w:t>*.xml</w:t>
      </w:r>
      <w:r w:rsidRPr="003D5D56">
        <w:t>&gt;</w:t>
      </w:r>
    </w:p>
    <w:p w14:paraId="4E5C27DB" w14:textId="77777777" w:rsidR="003D5D56" w:rsidRDefault="003D5D56" w:rsidP="003D5D56">
      <w:pPr>
        <w:pStyle w:val="ListParagraph"/>
        <w:numPr>
          <w:ilvl w:val="0"/>
          <w:numId w:val="4"/>
        </w:numPr>
      </w:pPr>
      <w:r>
        <w:t xml:space="preserve">Populate SDK based on the synced </w:t>
      </w:r>
      <w:proofErr w:type="spellStart"/>
      <w:r>
        <w:t>Yocto</w:t>
      </w:r>
      <w:proofErr w:type="spellEnd"/>
    </w:p>
    <w:p w14:paraId="4071E9E1" w14:textId="77777777" w:rsidR="003D5D56" w:rsidRDefault="003D5D56" w:rsidP="003D5D56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SmartX</w:t>
      </w:r>
      <w:proofErr w:type="spellEnd"/>
      <w:r>
        <w:t xml:space="preserve"> using that SDK:</w:t>
      </w:r>
    </w:p>
    <w:p w14:paraId="6D263719" w14:textId="77777777" w:rsidR="003D5D56" w:rsidRDefault="003D5D56" w:rsidP="00022649">
      <w:pPr>
        <w:pStyle w:val="Code"/>
        <w:ind w:left="720"/>
      </w:pPr>
      <w:r>
        <w:t>&lt;path_to&gt;/ias_set_build_dir.bash --sdk=&lt;path_to&gt;/</w:t>
      </w:r>
      <w:r w:rsidRPr="003D5D56">
        <w:t>ias-kc-ref-image_gr-mrb-64.cmake</w:t>
      </w:r>
      <w:r>
        <w:t>&gt;</w:t>
      </w:r>
      <w:r w:rsidRPr="003D5D56">
        <w:t xml:space="preserve"> </w:t>
      </w:r>
      <w:r>
        <w:t>&lt;build_dir&gt;</w:t>
      </w:r>
    </w:p>
    <w:p w14:paraId="6E1CBC88" w14:textId="77777777" w:rsidR="003D5D56" w:rsidRDefault="003D5D56" w:rsidP="003D5D56">
      <w:pPr>
        <w:pStyle w:val="ListParagraph"/>
        <w:numPr>
          <w:ilvl w:val="0"/>
          <w:numId w:val="4"/>
        </w:numPr>
      </w:pPr>
      <w:r>
        <w:t xml:space="preserve">Flash the target with the chosen release + </w:t>
      </w:r>
      <w:proofErr w:type="spellStart"/>
      <w:r>
        <w:t>SmartX</w:t>
      </w:r>
      <w:proofErr w:type="spellEnd"/>
      <w:r>
        <w:t xml:space="preserve"> binaries</w:t>
      </w:r>
    </w:p>
    <w:p w14:paraId="5F799063" w14:textId="07913CD1" w:rsidR="003D5D56" w:rsidRDefault="003D5D56" w:rsidP="003D5D56">
      <w:pPr>
        <w:pStyle w:val="ListParagraph"/>
        <w:ind w:left="0"/>
      </w:pPr>
      <w:r>
        <w:t>This method guarantees</w:t>
      </w:r>
      <w:r w:rsidR="00140833">
        <w:t xml:space="preserve"> no</w:t>
      </w:r>
      <w:r>
        <w:t xml:space="preserve"> </w:t>
      </w:r>
      <w:r w:rsidR="00EC183B">
        <w:t>library dependencies problem</w:t>
      </w:r>
      <w:r w:rsidR="00140833">
        <w:t xml:space="preserve"> for </w:t>
      </w:r>
      <w:proofErr w:type="spellStart"/>
      <w:r w:rsidR="00140833">
        <w:t>SmartX</w:t>
      </w:r>
      <w:proofErr w:type="spellEnd"/>
      <w:r w:rsidR="00EC183B">
        <w:t>. To build V</w:t>
      </w:r>
      <w:r w:rsidR="007E4F00">
        <w:t>ADS</w:t>
      </w:r>
      <w:r w:rsidR="00EC183B">
        <w:t>:</w:t>
      </w:r>
    </w:p>
    <w:p w14:paraId="55A4FDDB" w14:textId="3319E3EE" w:rsidR="00140833" w:rsidRDefault="00140833" w:rsidP="00022649">
      <w:pPr>
        <w:pStyle w:val="ListParagraph"/>
        <w:numPr>
          <w:ilvl w:val="0"/>
          <w:numId w:val="4"/>
        </w:numPr>
        <w:jc w:val="left"/>
      </w:pPr>
      <w:r>
        <w:t>Checkout the latest code (</w:t>
      </w:r>
      <w:hyperlink r:id="rId7" w:history="1">
        <w:r w:rsidRPr="002430AA">
          <w:rPr>
            <w:rStyle w:val="Hyperlink"/>
          </w:rPr>
          <w:t>ssh://</w:t>
        </w:r>
        <w:r w:rsidR="002430AA" w:rsidRPr="002430AA" w:rsidDel="002430AA">
          <w:rPr>
            <w:rStyle w:val="Hyperlink"/>
          </w:rPr>
          <w:t xml:space="preserve"> </w:t>
        </w:r>
        <w:r w:rsidRPr="002430AA">
          <w:rPr>
            <w:rStyle w:val="Hyperlink"/>
          </w:rPr>
          <w:t>kavgit001.ka.intel.com:29418/target/audio/</w:t>
        </w:r>
        <w:proofErr w:type="spellStart"/>
        <w:r w:rsidRPr="002430AA">
          <w:rPr>
            <w:rStyle w:val="Hyperlink"/>
          </w:rPr>
          <w:t>alsa_simulator</w:t>
        </w:r>
        <w:proofErr w:type="spellEnd"/>
      </w:hyperlink>
      <w:r>
        <w:t>)</w:t>
      </w:r>
    </w:p>
    <w:p w14:paraId="35AB96DF" w14:textId="776B79F1" w:rsidR="00140833" w:rsidRDefault="00140833" w:rsidP="00140833">
      <w:pPr>
        <w:pStyle w:val="ListParagraph"/>
        <w:numPr>
          <w:ilvl w:val="0"/>
          <w:numId w:val="4"/>
        </w:numPr>
        <w:rPr>
          <w:ins w:id="6" w:author="Dorzak, JakubX" w:date="2018-09-11T13:04:00Z"/>
        </w:rPr>
      </w:pPr>
      <w:r>
        <w:t xml:space="preserve">Edit setup.sh script and set path to the SDK used to build </w:t>
      </w:r>
      <w:proofErr w:type="spellStart"/>
      <w:r>
        <w:t>SmartX</w:t>
      </w:r>
      <w:proofErr w:type="spellEnd"/>
      <w:r>
        <w:t>- this is necessary as V</w:t>
      </w:r>
      <w:r w:rsidR="007E4F00">
        <w:t>ADS</w:t>
      </w:r>
      <w:r>
        <w:t xml:space="preserve"> is dependent on </w:t>
      </w:r>
      <w:proofErr w:type="spellStart"/>
      <w:r>
        <w:t>SmartX</w:t>
      </w:r>
      <w:proofErr w:type="spellEnd"/>
    </w:p>
    <w:p w14:paraId="1FC6CFAC" w14:textId="68948927" w:rsidR="00ED4AF9" w:rsidRDefault="00ED4AF9" w:rsidP="00140833">
      <w:pPr>
        <w:pStyle w:val="ListParagraph"/>
        <w:numPr>
          <w:ilvl w:val="0"/>
          <w:numId w:val="4"/>
        </w:numPr>
      </w:pPr>
      <w:ins w:id="7" w:author="Dorzak, JakubX" w:date="2018-09-11T13:04:00Z">
        <w:r>
          <w:t xml:space="preserve">Edit </w:t>
        </w:r>
        <w:proofErr w:type="spellStart"/>
        <w:r>
          <w:t>Makefile</w:t>
        </w:r>
        <w:proofErr w:type="spellEnd"/>
        <w:r>
          <w:t xml:space="preserve"> and set path to the SDK</w:t>
        </w:r>
      </w:ins>
      <w:ins w:id="8" w:author="Dorzak, JakubX" w:date="2018-09-11T13:05:00Z">
        <w:r>
          <w:t xml:space="preserve"> and  </w:t>
        </w:r>
        <w:proofErr w:type="spellStart"/>
        <w:r>
          <w:t>SmartX</w:t>
        </w:r>
        <w:proofErr w:type="spellEnd"/>
        <w:r>
          <w:t xml:space="preserve"> libraries.</w:t>
        </w:r>
      </w:ins>
      <w:bookmarkStart w:id="9" w:name="_GoBack"/>
      <w:bookmarkEnd w:id="9"/>
    </w:p>
    <w:p w14:paraId="12C7BA76" w14:textId="77777777" w:rsidR="00140833" w:rsidRDefault="00140833" w:rsidP="00140833">
      <w:pPr>
        <w:pStyle w:val="ListParagraph"/>
        <w:numPr>
          <w:ilvl w:val="0"/>
          <w:numId w:val="4"/>
        </w:numPr>
      </w:pPr>
      <w:r>
        <w:t xml:space="preserve">Save the file and do </w:t>
      </w:r>
      <w:r w:rsidRPr="00022649">
        <w:rPr>
          <w:rStyle w:val="CodeChar"/>
        </w:rPr>
        <w:t>source ./setup.sh</w:t>
      </w:r>
    </w:p>
    <w:p w14:paraId="1349055B" w14:textId="49727291" w:rsidR="00140833" w:rsidRDefault="007E4F00" w:rsidP="00140833">
      <w:pPr>
        <w:pStyle w:val="ListParagraph"/>
        <w:numPr>
          <w:ilvl w:val="0"/>
          <w:numId w:val="4"/>
        </w:numPr>
      </w:pPr>
      <w:r>
        <w:t xml:space="preserve">Do </w:t>
      </w:r>
      <w:r w:rsidR="00140833" w:rsidRPr="007E4F00">
        <w:rPr>
          <w:rStyle w:val="CodeChar"/>
        </w:rPr>
        <w:t>make</w:t>
      </w:r>
    </w:p>
    <w:p w14:paraId="735F2848" w14:textId="77777777" w:rsidR="003853F2" w:rsidRDefault="003853F2" w:rsidP="00140833">
      <w:pPr>
        <w:pStyle w:val="ListParagraph"/>
        <w:ind w:left="0"/>
      </w:pPr>
    </w:p>
    <w:p w14:paraId="24994326" w14:textId="77777777" w:rsidR="002430AA" w:rsidRDefault="002430AA">
      <w:pPr>
        <w:jc w:val="left"/>
        <w:rPr>
          <w:ins w:id="10" w:author="Mcart, TerenceX" w:date="2018-09-11T12:05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ins w:id="11" w:author="Mcart, TerenceX" w:date="2018-09-11T12:05:00Z">
        <w:r>
          <w:br w:type="page"/>
        </w:r>
      </w:ins>
    </w:p>
    <w:p w14:paraId="26B1DF59" w14:textId="77777777" w:rsidR="003853F2" w:rsidRDefault="003853F2" w:rsidP="003853F2">
      <w:pPr>
        <w:pStyle w:val="Heading1"/>
      </w:pPr>
      <w:r>
        <w:lastRenderedPageBreak/>
        <w:t>Usage:</w:t>
      </w:r>
    </w:p>
    <w:p w14:paraId="10D22B4F" w14:textId="25ECEB8E" w:rsidR="002A4C84" w:rsidRPr="002A4C84" w:rsidRDefault="002A4C84" w:rsidP="002A4C84">
      <w:pPr>
        <w:pStyle w:val="ListParagraph"/>
        <w:numPr>
          <w:ilvl w:val="0"/>
          <w:numId w:val="6"/>
        </w:numPr>
      </w:pPr>
      <w:r>
        <w:t>Uplo</w:t>
      </w:r>
      <w:r w:rsidR="002430AA">
        <w:t>a</w:t>
      </w:r>
      <w:r>
        <w:t xml:space="preserve">d </w:t>
      </w:r>
      <w:r w:rsidR="002430AA">
        <w:t xml:space="preserve">VADS </w:t>
      </w:r>
      <w:r>
        <w:t xml:space="preserve">binary to </w:t>
      </w:r>
      <w:r w:rsidR="002430AA">
        <w:t xml:space="preserve">the </w:t>
      </w:r>
      <w:r>
        <w:t>target</w:t>
      </w:r>
      <w:r w:rsidR="002430AA">
        <w:t>.</w:t>
      </w:r>
    </w:p>
    <w:p w14:paraId="69D41E3C" w14:textId="77777777" w:rsidR="002A4C84" w:rsidRDefault="002A4C84" w:rsidP="002A4C84">
      <w:pPr>
        <w:pStyle w:val="ListParagraph"/>
        <w:numPr>
          <w:ilvl w:val="0"/>
          <w:numId w:val="5"/>
        </w:numPr>
      </w:pPr>
      <w:r>
        <w:t>Prepare your XML device configuration. Alternatively you can use the default.xml, which contains two sink and one source.</w:t>
      </w:r>
    </w:p>
    <w:p w14:paraId="0998C7E8" w14:textId="77777777" w:rsidR="002A4C84" w:rsidRPr="002A4C84" w:rsidRDefault="002A4C84" w:rsidP="002A4C84">
      <w:pPr>
        <w:pStyle w:val="ListParagraph"/>
        <w:numPr>
          <w:ilvl w:val="0"/>
          <w:numId w:val="5"/>
        </w:numPr>
      </w:pPr>
      <w:r>
        <w:t xml:space="preserve">Start the executable and pass a path to the XML: </w:t>
      </w:r>
      <w:r w:rsidRPr="00022649">
        <w:rPr>
          <w:rStyle w:val="CodeChar"/>
        </w:rPr>
        <w:t>./vads –c &lt;path_to_xml&gt;</w:t>
      </w:r>
    </w:p>
    <w:p w14:paraId="4539B62B" w14:textId="0D157989" w:rsidR="003853F2" w:rsidRDefault="002A4C84" w:rsidP="002A4C84">
      <w:pPr>
        <w:pStyle w:val="ListParagraph"/>
        <w:numPr>
          <w:ilvl w:val="0"/>
          <w:numId w:val="5"/>
        </w:numPr>
      </w:pPr>
      <w:r>
        <w:t xml:space="preserve">After parsing the XML device configuration, </w:t>
      </w:r>
      <w:r w:rsidR="002430AA">
        <w:t xml:space="preserve">VADS </w:t>
      </w:r>
      <w:r>
        <w:t>prints usage, for example:</w:t>
      </w:r>
    </w:p>
    <w:p w14:paraId="520E73E0" w14:textId="77777777" w:rsidR="002A4C84" w:rsidRDefault="002A4C84" w:rsidP="002A4C84">
      <w:pPr>
        <w:pStyle w:val="ListParagraph"/>
      </w:pPr>
      <w:r w:rsidRPr="002A4C84">
        <w:t xml:space="preserve">Sink usage: </w:t>
      </w:r>
      <w:r w:rsidRPr="00022649">
        <w:rPr>
          <w:rStyle w:val="CodeChar"/>
        </w:rPr>
        <w:t>aplay -Dplug:smartx:vsink1 &lt;file&gt;, output: /tmp/vsink1.wav</w:t>
      </w:r>
    </w:p>
    <w:p w14:paraId="0F803391" w14:textId="77777777" w:rsidR="002A4C84" w:rsidRDefault="002A4C84" w:rsidP="002A4C84">
      <w:pPr>
        <w:pStyle w:val="ListParagraph"/>
        <w:numPr>
          <w:ilvl w:val="0"/>
          <w:numId w:val="5"/>
        </w:numPr>
      </w:pPr>
      <w:r>
        <w:t>Open another terminal and do:</w:t>
      </w:r>
    </w:p>
    <w:p w14:paraId="4446F753" w14:textId="77777777" w:rsidR="002A4C84" w:rsidRDefault="002A4C84" w:rsidP="00022649">
      <w:pPr>
        <w:pStyle w:val="Code"/>
        <w:ind w:left="720"/>
        <w:jc w:val="left"/>
      </w:pPr>
      <w:r w:rsidRPr="002A4C84">
        <w:t>aplay -Dplug:smartx:vsink0 -c2 -fS32_LE /opt/audio/gpmrb/alsa_simulator/wav/r48_c2_f32.wav -vvv</w:t>
      </w:r>
    </w:p>
    <w:p w14:paraId="718B0716" w14:textId="0BE4332C" w:rsidR="002A4C84" w:rsidRDefault="002A4C84" w:rsidP="002A4C84">
      <w:pPr>
        <w:pStyle w:val="ListParagraph"/>
      </w:pPr>
      <w:r>
        <w:t xml:space="preserve">Samples should start flowing from </w:t>
      </w:r>
      <w:proofErr w:type="spellStart"/>
      <w:r>
        <w:t>aplay</w:t>
      </w:r>
      <w:proofErr w:type="spellEnd"/>
      <w:r>
        <w:t xml:space="preserve"> source to the </w:t>
      </w:r>
      <w:r w:rsidR="002430AA">
        <w:t xml:space="preserve">VADS </w:t>
      </w:r>
      <w:r>
        <w:t>sink.</w:t>
      </w:r>
    </w:p>
    <w:p w14:paraId="7D9BD252" w14:textId="77777777" w:rsidR="002A4C84" w:rsidRDefault="002A4C84" w:rsidP="002A4C84">
      <w:pPr>
        <w:pStyle w:val="ListParagraph"/>
      </w:pPr>
    </w:p>
    <w:p w14:paraId="5DE09364" w14:textId="77777777" w:rsidR="002A4C84" w:rsidRPr="003853F2" w:rsidRDefault="002A4C84" w:rsidP="002A4C84">
      <w:pPr>
        <w:pStyle w:val="ListParagraph"/>
      </w:pPr>
      <w:r>
        <w:t xml:space="preserve">Note: do not confuse the file definition in XML with the </w:t>
      </w:r>
      <w:r w:rsidR="001E3E38">
        <w:t xml:space="preserve">file name passed to </w:t>
      </w:r>
      <w:proofErr w:type="spellStart"/>
      <w:r w:rsidR="001E3E38">
        <w:t>aplay</w:t>
      </w:r>
      <w:proofErr w:type="spellEnd"/>
      <w:r w:rsidR="001E3E38">
        <w:t>/</w:t>
      </w:r>
      <w:proofErr w:type="spellStart"/>
      <w:r w:rsidR="001E3E38">
        <w:t>arecord</w:t>
      </w:r>
      <w:proofErr w:type="spellEnd"/>
      <w:r>
        <w:t>. For a virtual sink the XML file acts as an output for the buffer reader</w:t>
      </w:r>
      <w:r w:rsidR="001E3E38">
        <w:t xml:space="preserve"> while the file passed to </w:t>
      </w:r>
      <w:proofErr w:type="spellStart"/>
      <w:r w:rsidR="001E3E38">
        <w:t>aplay</w:t>
      </w:r>
      <w:proofErr w:type="spellEnd"/>
      <w:r w:rsidR="001E3E38">
        <w:t xml:space="preserve"> is the source of the samples</w:t>
      </w:r>
      <w:r>
        <w:t>. Co</w:t>
      </w:r>
      <w:r w:rsidR="001E3E38">
        <w:t xml:space="preserve">nversely for a virtual source- the XML definition is an input for the buffer writer while the file passed to </w:t>
      </w:r>
      <w:proofErr w:type="spellStart"/>
      <w:r w:rsidR="001E3E38">
        <w:t>arecord</w:t>
      </w:r>
      <w:proofErr w:type="spellEnd"/>
      <w:r w:rsidR="001E3E38">
        <w:t xml:space="preserve"> is the sink for the samples.</w:t>
      </w:r>
    </w:p>
    <w:p w14:paraId="0B834A0F" w14:textId="77777777" w:rsidR="003853F2" w:rsidRPr="007F01DC" w:rsidRDefault="003853F2" w:rsidP="00140833">
      <w:pPr>
        <w:pStyle w:val="ListParagraph"/>
        <w:ind w:left="0"/>
      </w:pPr>
    </w:p>
    <w:p w14:paraId="46BCD60C" w14:textId="4C8BCD84" w:rsidR="00383FE7" w:rsidRDefault="002430AA" w:rsidP="00383FE7">
      <w:pPr>
        <w:pStyle w:val="Heading1"/>
      </w:pPr>
      <w:bookmarkStart w:id="12" w:name="_TODO"/>
      <w:bookmarkEnd w:id="12"/>
      <w:r>
        <w:t>TODO</w:t>
      </w:r>
    </w:p>
    <w:p w14:paraId="556C77D4" w14:textId="77777777" w:rsidR="007F01DC" w:rsidRDefault="007C14FC" w:rsidP="007F01DC">
      <w:r>
        <w:t>Some future improvements below:</w:t>
      </w:r>
    </w:p>
    <w:p w14:paraId="3D3DE851" w14:textId="36E9DA86" w:rsidR="00F96B0C" w:rsidRDefault="00F96B0C" w:rsidP="00F96B0C">
      <w:pPr>
        <w:pStyle w:val="ListParagraph"/>
        <w:numPr>
          <w:ilvl w:val="0"/>
          <w:numId w:val="2"/>
        </w:numPr>
      </w:pPr>
      <w:r>
        <w:t>Optional XML attributes</w:t>
      </w:r>
      <w:ins w:id="13" w:author="Mcart, TerenceX" w:date="2018-09-11T12:05:00Z">
        <w:r w:rsidR="002430AA">
          <w:t xml:space="preserve"> </w:t>
        </w:r>
      </w:ins>
      <w:r w:rsidR="007C14FC">
        <w:t xml:space="preserve">- at the moment when user doesn’t define any of the XML tree there will be an exception thrown. </w:t>
      </w:r>
      <w:r w:rsidR="002430AA">
        <w:t xml:space="preserve">It would </w:t>
      </w:r>
      <w:r w:rsidR="007C14FC">
        <w:t xml:space="preserve">be </w:t>
      </w:r>
      <w:r w:rsidR="002430AA">
        <w:t xml:space="preserve">better </w:t>
      </w:r>
      <w:r w:rsidR="007C14FC">
        <w:t xml:space="preserve">to have some flexibility here and more </w:t>
      </w:r>
      <w:r w:rsidR="002430AA">
        <w:t>forgiving</w:t>
      </w:r>
      <w:r w:rsidR="007C14FC">
        <w:t xml:space="preserve"> parsing</w:t>
      </w:r>
      <w:r w:rsidR="00A00BDF">
        <w:t>.</w:t>
      </w:r>
    </w:p>
    <w:p w14:paraId="0B063F46" w14:textId="4133346C" w:rsidR="008C5F55" w:rsidRDefault="002430AA" w:rsidP="00F96B0C">
      <w:pPr>
        <w:pStyle w:val="ListParagraph"/>
        <w:numPr>
          <w:ilvl w:val="0"/>
          <w:numId w:val="2"/>
        </w:numPr>
      </w:pPr>
      <w:r>
        <w:t>Introduce</w:t>
      </w:r>
      <w:r w:rsidR="007C14FC">
        <w:t xml:space="preserve"> </w:t>
      </w:r>
      <w:r>
        <w:t>milliseconds</w:t>
      </w:r>
      <w:r w:rsidR="007C14FC">
        <w:t xml:space="preserve"> both in XML and parser. At the moment user can only define micro-seconds</w:t>
      </w:r>
      <w:r w:rsidR="00A00BDF">
        <w:t>.</w:t>
      </w:r>
    </w:p>
    <w:p w14:paraId="09B61DBA" w14:textId="77777777" w:rsidR="002A40B6" w:rsidRDefault="002A40B6" w:rsidP="00F96B0C">
      <w:pPr>
        <w:pStyle w:val="ListParagraph"/>
        <w:numPr>
          <w:ilvl w:val="0"/>
          <w:numId w:val="2"/>
        </w:numPr>
      </w:pPr>
      <w:r>
        <w:t>Define in sequence number of iterations</w:t>
      </w:r>
      <w:r w:rsidR="00A00BDF">
        <w:t>. Currently every sequence is executed in an infinite loop</w:t>
      </w:r>
      <w:ins w:id="14" w:author="Mcart, TerenceX" w:date="2018-09-11T12:06:00Z">
        <w:r w:rsidR="003967A0">
          <w:t xml:space="preserve"> </w:t>
        </w:r>
      </w:ins>
      <w:r w:rsidR="00A00BDF">
        <w:t>- it might be a good idea to let user define number of iterations.</w:t>
      </w:r>
    </w:p>
    <w:p w14:paraId="2A9F0C03" w14:textId="77777777" w:rsidR="00734FC5" w:rsidRDefault="00734FC5" w:rsidP="00F96B0C">
      <w:pPr>
        <w:pStyle w:val="ListParagraph"/>
        <w:numPr>
          <w:ilvl w:val="0"/>
          <w:numId w:val="2"/>
        </w:numPr>
      </w:pPr>
      <w:r>
        <w:t>Create a logger instead of printing (for someone who doesn’t want to connect DLT)</w:t>
      </w:r>
    </w:p>
    <w:sectPr w:rsidR="00734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1D7"/>
    <w:multiLevelType w:val="hybridMultilevel"/>
    <w:tmpl w:val="A028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2FCC"/>
    <w:multiLevelType w:val="hybridMultilevel"/>
    <w:tmpl w:val="B6A0AE5A"/>
    <w:lvl w:ilvl="0" w:tplc="7CC07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A80"/>
    <w:multiLevelType w:val="hybridMultilevel"/>
    <w:tmpl w:val="AB26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32A"/>
    <w:multiLevelType w:val="hybridMultilevel"/>
    <w:tmpl w:val="C4B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E14"/>
    <w:multiLevelType w:val="hybridMultilevel"/>
    <w:tmpl w:val="201A0312"/>
    <w:lvl w:ilvl="0" w:tplc="5FEE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1EC7"/>
    <w:multiLevelType w:val="hybridMultilevel"/>
    <w:tmpl w:val="F37C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art, TerenceX">
    <w15:presenceInfo w15:providerId="AD" w15:userId="S-1-5-21-2052111302-1275210071-1644491937-454865"/>
  </w15:person>
  <w15:person w15:author="Dorzak, JakubX">
    <w15:presenceInfo w15:providerId="AD" w15:userId="S-1-5-21-2052111302-1275210071-1644491937-1050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88"/>
    <w:rsid w:val="00022649"/>
    <w:rsid w:val="0007776E"/>
    <w:rsid w:val="0008686E"/>
    <w:rsid w:val="00140833"/>
    <w:rsid w:val="001E3E38"/>
    <w:rsid w:val="00204CFC"/>
    <w:rsid w:val="002430AA"/>
    <w:rsid w:val="002A40B6"/>
    <w:rsid w:val="002A4C84"/>
    <w:rsid w:val="002C3B6C"/>
    <w:rsid w:val="003425B2"/>
    <w:rsid w:val="00383FE7"/>
    <w:rsid w:val="003853F2"/>
    <w:rsid w:val="003967A0"/>
    <w:rsid w:val="003C4401"/>
    <w:rsid w:val="003D5D56"/>
    <w:rsid w:val="00522193"/>
    <w:rsid w:val="005D2791"/>
    <w:rsid w:val="006D5E7E"/>
    <w:rsid w:val="00717C17"/>
    <w:rsid w:val="00734FC5"/>
    <w:rsid w:val="007C14FC"/>
    <w:rsid w:val="007E4F00"/>
    <w:rsid w:val="007F01DC"/>
    <w:rsid w:val="008C5F55"/>
    <w:rsid w:val="00A00BDF"/>
    <w:rsid w:val="00A41A88"/>
    <w:rsid w:val="00A56D84"/>
    <w:rsid w:val="00C35AEC"/>
    <w:rsid w:val="00EC183B"/>
    <w:rsid w:val="00ED4AF9"/>
    <w:rsid w:val="00F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0235"/>
  <w15:chartTrackingRefBased/>
  <w15:docId w15:val="{54A9FF60-C9A2-4560-ABB9-BFB224AF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D84"/>
    <w:pPr>
      <w:ind w:left="720"/>
      <w:contextualSpacing/>
    </w:pPr>
  </w:style>
  <w:style w:type="paragraph" w:styleId="NoSpacing">
    <w:name w:val="No Spacing"/>
    <w:uiPriority w:val="1"/>
    <w:qFormat/>
    <w:rsid w:val="00383FE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D27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7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7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7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7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9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5D2791"/>
    <w:rPr>
      <w:rFonts w:ascii="Consolas" w:hAnsi="Consolas" w:cs="Courier New"/>
      <w:noProof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30AA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D2791"/>
    <w:rPr>
      <w:rFonts w:ascii="Consolas" w:hAnsi="Consolas" w:cs="Courier New"/>
      <w:noProof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sh://%20kavgit001.ka.intel.com:29418/target/audio/alsa_sim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Dorzak, JakubX</dc:creator>
  <cp:keywords>CTPClassification=CTP_NT</cp:keywords>
  <dc:description/>
  <cp:lastModifiedBy>Dorzak, JakubX</cp:lastModifiedBy>
  <cp:revision>15</cp:revision>
  <dcterms:created xsi:type="dcterms:W3CDTF">2018-09-06T10:44:00Z</dcterms:created>
  <dcterms:modified xsi:type="dcterms:W3CDTF">2018-09-11T12:05:00Z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f5ea64be-5296-4ab9-b46f-53f4d5f0df10</vt:lpwstr>
  </property>
  <property fmtid="{D5CDD505-2E9C-101B-9397-08002B2CF9AE}" pid="3" name="CTP_TimeStamp">
    <vt:lpwstr>2018-09-11 11:06:59Z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